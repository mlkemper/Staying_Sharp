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184" w:rsidRDefault="00B20381" w:rsidP="00B20381">
      <w:pPr>
        <w:rPr>
          <w:rFonts w:ascii="Arial" w:hAnsi="Arial" w:cs="Arial"/>
          <w:b/>
          <w:bCs/>
          <w:color w:val="000000"/>
        </w:rPr>
      </w:pPr>
      <w:r>
        <w:rPr>
          <w:rFonts w:ascii="Arial" w:hAnsi="Arial" w:cs="Arial"/>
          <w:b/>
          <w:bCs/>
          <w:color w:val="000000"/>
        </w:rPr>
        <w:t>Alexa Skill</w:t>
      </w:r>
    </w:p>
    <w:p w:rsidR="00EB7184" w:rsidRDefault="00EB7184" w:rsidP="00B20381">
      <w:pPr>
        <w:rPr>
          <w:rFonts w:ascii="Arial" w:hAnsi="Arial" w:cs="Arial"/>
          <w:b/>
          <w:bCs/>
          <w:color w:val="000000"/>
        </w:rPr>
      </w:pPr>
    </w:p>
    <w:p w:rsidR="00B20381" w:rsidRDefault="00EB7184" w:rsidP="00B20381">
      <w:pPr>
        <w:rPr>
          <w:rFonts w:ascii="Times New Roman" w:hAnsi="Times New Roman" w:cs="Times New Roman"/>
          <w:sz w:val="24"/>
          <w:szCs w:val="24"/>
        </w:rPr>
      </w:pPr>
      <w:proofErr w:type="gramStart"/>
      <w:r w:rsidRPr="00EB7184">
        <w:rPr>
          <w:rFonts w:ascii="Arial" w:hAnsi="Arial" w:cs="Arial"/>
          <w:bCs/>
          <w:color w:val="000000"/>
        </w:rPr>
        <w:t xml:space="preserve">[ </w:t>
      </w:r>
      <w:r w:rsidR="00B20381">
        <w:rPr>
          <w:rFonts w:ascii="Arial" w:hAnsi="Arial" w:cs="Arial"/>
          <w:color w:val="000000"/>
        </w:rPr>
        <w:t>Our</w:t>
      </w:r>
      <w:proofErr w:type="gramEnd"/>
      <w:r w:rsidR="00B20381">
        <w:rPr>
          <w:rFonts w:ascii="Arial" w:hAnsi="Arial" w:cs="Arial"/>
          <w:color w:val="000000"/>
        </w:rPr>
        <w:t xml:space="preserve"> skill is invoked with the phrase “Alexa, test my memory.” Upon user confirmation of activating the skill, they are prompted with the choice to </w:t>
      </w:r>
      <w:r>
        <w:rPr>
          <w:rFonts w:ascii="Arial" w:hAnsi="Arial" w:cs="Arial"/>
          <w:color w:val="000000"/>
        </w:rPr>
        <w:t>either a word-based or numbers-</w:t>
      </w:r>
      <w:r w:rsidR="00B20381">
        <w:rPr>
          <w:rFonts w:ascii="Arial" w:hAnsi="Arial" w:cs="Arial"/>
          <w:color w:val="000000"/>
        </w:rPr>
        <w:t xml:space="preserve">based exercise. Below is a sample interaction </w:t>
      </w:r>
      <w:r>
        <w:rPr>
          <w:rFonts w:ascii="Arial" w:hAnsi="Arial" w:cs="Arial"/>
          <w:color w:val="000000"/>
        </w:rPr>
        <w:t xml:space="preserve">of what </w:t>
      </w:r>
      <w:r w:rsidR="00B20381">
        <w:rPr>
          <w:rFonts w:ascii="Arial" w:hAnsi="Arial" w:cs="Arial"/>
          <w:color w:val="000000"/>
        </w:rPr>
        <w:t>the user would say</w:t>
      </w:r>
      <w:r>
        <w:rPr>
          <w:rFonts w:ascii="Arial" w:hAnsi="Arial" w:cs="Arial"/>
          <w:color w:val="000000"/>
        </w:rPr>
        <w:t xml:space="preserve">. ] </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User:</w:t>
      </w:r>
      <w:r>
        <w:rPr>
          <w:rFonts w:ascii="Arial" w:hAnsi="Arial" w:cs="Arial"/>
          <w:color w:val="000000"/>
        </w:rPr>
        <w:t xml:space="preserve"> </w:t>
      </w:r>
      <w:r>
        <w:rPr>
          <w:rFonts w:ascii="Arial" w:hAnsi="Arial" w:cs="Arial"/>
          <w:color w:val="FF0000"/>
        </w:rPr>
        <w:t>“Alexa test my memory”</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Alexa:</w:t>
      </w:r>
      <w:r>
        <w:rPr>
          <w:rFonts w:ascii="Arial" w:hAnsi="Arial" w:cs="Arial"/>
          <w:color w:val="000000"/>
        </w:rPr>
        <w:t xml:space="preserve"> </w:t>
      </w:r>
      <w:r>
        <w:rPr>
          <w:rFonts w:ascii="Arial" w:hAnsi="Arial" w:cs="Arial"/>
          <w:color w:val="0000FF"/>
        </w:rPr>
        <w:t xml:space="preserve">“Welcome to </w:t>
      </w:r>
      <w:commentRangeStart w:id="0"/>
      <w:r>
        <w:rPr>
          <w:rFonts w:ascii="Arial" w:hAnsi="Arial" w:cs="Arial"/>
          <w:color w:val="0000FF"/>
        </w:rPr>
        <w:t>Staying Sharp</w:t>
      </w:r>
      <w:commentRangeEnd w:id="0"/>
      <w:r w:rsidR="00EB7184">
        <w:rPr>
          <w:rStyle w:val="CommentReference"/>
        </w:rPr>
        <w:commentReference w:id="0"/>
      </w:r>
      <w:r w:rsidR="005A0776">
        <w:rPr>
          <w:rFonts w:ascii="Arial" w:hAnsi="Arial" w:cs="Arial"/>
          <w:color w:val="0000FF"/>
        </w:rPr>
        <w:t xml:space="preserve"> memory test.</w:t>
      </w:r>
      <w:del w:id="1" w:author="Mackinnon, Julie" w:date="2018-11-27T16:38:00Z">
        <w:r w:rsidR="005A0776" w:rsidDel="005A0776">
          <w:rPr>
            <w:rFonts w:ascii="Arial" w:hAnsi="Arial" w:cs="Arial"/>
            <w:color w:val="0000FF"/>
          </w:rPr>
          <w:delText xml:space="preserve"> </w:delText>
        </w:r>
        <w:r w:rsidDel="005A0776">
          <w:rPr>
            <w:rFonts w:ascii="Arial" w:hAnsi="Arial" w:cs="Arial"/>
            <w:color w:val="0000FF"/>
          </w:rPr>
          <w:delText>, would you like to exercise your memory</w:delText>
        </w:r>
      </w:del>
      <w:r>
        <w:rPr>
          <w:rFonts w:ascii="Arial" w:hAnsi="Arial" w:cs="Arial"/>
          <w:color w:val="0000FF"/>
        </w:rPr>
        <w:t>?”</w:t>
      </w:r>
    </w:p>
    <w:p w:rsidR="00B20381" w:rsidRDefault="00B20381" w:rsidP="00B20381">
      <w:pPr>
        <w:rPr>
          <w:rFonts w:ascii="Times New Roman" w:hAnsi="Times New Roman" w:cs="Times New Roman"/>
          <w:sz w:val="24"/>
          <w:szCs w:val="24"/>
        </w:rPr>
      </w:pPr>
    </w:p>
    <w:p w:rsidR="00B20381" w:rsidDel="005A0776" w:rsidRDefault="00B20381" w:rsidP="00B20381">
      <w:pPr>
        <w:rPr>
          <w:del w:id="2" w:author="Mackinnon, Julie" w:date="2018-11-27T16:39:00Z"/>
          <w:rFonts w:ascii="Times New Roman" w:hAnsi="Times New Roman" w:cs="Times New Roman"/>
          <w:sz w:val="24"/>
          <w:szCs w:val="24"/>
        </w:rPr>
      </w:pPr>
      <w:del w:id="3" w:author="Mackinnon, Julie" w:date="2018-11-27T16:39:00Z">
        <w:r w:rsidDel="005A0776">
          <w:rPr>
            <w:rFonts w:ascii="Arial" w:hAnsi="Arial" w:cs="Arial"/>
            <w:b/>
            <w:bCs/>
            <w:color w:val="000000"/>
          </w:rPr>
          <w:delText>User:</w:delText>
        </w:r>
        <w:r w:rsidDel="005A0776">
          <w:rPr>
            <w:rFonts w:ascii="Arial" w:hAnsi="Arial" w:cs="Arial"/>
            <w:color w:val="000000"/>
          </w:rPr>
          <w:delText xml:space="preserve"> </w:delText>
        </w:r>
        <w:r w:rsidDel="005A0776">
          <w:rPr>
            <w:rFonts w:ascii="Arial" w:hAnsi="Arial" w:cs="Arial"/>
            <w:color w:val="FF0000"/>
          </w:rPr>
          <w:delText>“Yes”</w:delText>
        </w:r>
        <w:r w:rsidR="005A0776" w:rsidDel="005A0776">
          <w:rPr>
            <w:rFonts w:ascii="Arial" w:hAnsi="Arial" w:cs="Arial"/>
            <w:color w:val="FF0000"/>
          </w:rPr>
          <w:delText xml:space="preserve">  </w:delText>
        </w:r>
      </w:del>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del w:id="4" w:author="Mackinnon, Julie" w:date="2018-11-27T16:39:00Z">
        <w:r w:rsidDel="005A0776">
          <w:rPr>
            <w:rFonts w:ascii="Arial" w:hAnsi="Arial" w:cs="Arial"/>
            <w:b/>
            <w:bCs/>
            <w:color w:val="000000"/>
          </w:rPr>
          <w:delText>Alexa:</w:delText>
        </w:r>
        <w:r w:rsidDel="005A0776">
          <w:rPr>
            <w:rFonts w:ascii="Arial" w:hAnsi="Arial" w:cs="Arial"/>
            <w:color w:val="000000"/>
          </w:rPr>
          <w:delText xml:space="preserve"> </w:delText>
        </w:r>
      </w:del>
      <w:r>
        <w:rPr>
          <w:rFonts w:ascii="Arial" w:hAnsi="Arial" w:cs="Arial"/>
          <w:color w:val="0000FF"/>
        </w:rPr>
        <w:t xml:space="preserve">“Would you like to work with numbers or words? </w:t>
      </w:r>
      <w:del w:id="5" w:author="Mackinnon, Julie" w:date="2018-11-27T16:39:00Z">
        <w:r w:rsidDel="005A0776">
          <w:rPr>
            <w:rFonts w:ascii="Arial" w:hAnsi="Arial" w:cs="Arial"/>
            <w:color w:val="0000FF"/>
          </w:rPr>
          <w:delText>Just say: work with, and then numbers or words.”</w:delText>
        </w:r>
      </w:del>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User:</w:t>
      </w:r>
      <w:r>
        <w:rPr>
          <w:rFonts w:ascii="Arial" w:hAnsi="Arial" w:cs="Arial"/>
          <w:color w:val="000000"/>
        </w:rPr>
        <w:t xml:space="preserve"> </w:t>
      </w:r>
      <w:r>
        <w:rPr>
          <w:rFonts w:ascii="Arial" w:hAnsi="Arial" w:cs="Arial"/>
          <w:color w:val="FF0000"/>
        </w:rPr>
        <w:t>“</w:t>
      </w:r>
      <w:del w:id="6" w:author="Mackinnon, Julie" w:date="2018-11-27T16:39:00Z">
        <w:r w:rsidDel="005A0776">
          <w:rPr>
            <w:rFonts w:ascii="Arial" w:hAnsi="Arial" w:cs="Arial"/>
            <w:color w:val="FF0000"/>
          </w:rPr>
          <w:delText xml:space="preserve">Work with </w:delText>
        </w:r>
      </w:del>
      <w:r>
        <w:rPr>
          <w:rFonts w:ascii="Arial" w:hAnsi="Arial" w:cs="Arial"/>
          <w:color w:val="FF0000"/>
        </w:rPr>
        <w:t>words”</w:t>
      </w:r>
    </w:p>
    <w:p w:rsidR="00B20381" w:rsidRDefault="00B20381" w:rsidP="00B20381">
      <w:pPr>
        <w:rPr>
          <w:rFonts w:ascii="Times New Roman" w:hAnsi="Times New Roman" w:cs="Times New Roman"/>
          <w:sz w:val="24"/>
          <w:szCs w:val="24"/>
        </w:rPr>
      </w:pPr>
    </w:p>
    <w:p w:rsidR="00B20381" w:rsidRDefault="00EB7184" w:rsidP="00B20381">
      <w:pPr>
        <w:rPr>
          <w:rFonts w:ascii="Times New Roman" w:hAnsi="Times New Roman" w:cs="Times New Roman"/>
          <w:sz w:val="24"/>
          <w:szCs w:val="24"/>
        </w:rPr>
      </w:pPr>
      <w:proofErr w:type="gramStart"/>
      <w:r>
        <w:rPr>
          <w:rFonts w:ascii="Arial" w:hAnsi="Arial" w:cs="Arial"/>
          <w:color w:val="000000"/>
        </w:rPr>
        <w:t xml:space="preserve">[ </w:t>
      </w:r>
      <w:r w:rsidR="00B20381">
        <w:rPr>
          <w:rFonts w:ascii="Arial" w:hAnsi="Arial" w:cs="Arial"/>
          <w:color w:val="000000"/>
        </w:rPr>
        <w:t>The</w:t>
      </w:r>
      <w:proofErr w:type="gramEnd"/>
      <w:r w:rsidR="00B20381">
        <w:rPr>
          <w:rFonts w:ascii="Arial" w:hAnsi="Arial" w:cs="Arial"/>
          <w:color w:val="000000"/>
        </w:rPr>
        <w:t xml:space="preserve"> </w:t>
      </w:r>
      <w:r>
        <w:rPr>
          <w:rFonts w:ascii="Arial" w:hAnsi="Arial" w:cs="Arial"/>
          <w:color w:val="000000"/>
        </w:rPr>
        <w:t>word-</w:t>
      </w:r>
      <w:r w:rsidR="00B20381">
        <w:rPr>
          <w:rFonts w:ascii="Arial" w:hAnsi="Arial" w:cs="Arial"/>
          <w:color w:val="000000"/>
        </w:rPr>
        <w:t>based exercise presents the user with a base list of categorized words (e.g.</w:t>
      </w:r>
      <w:r>
        <w:rPr>
          <w:rFonts w:ascii="Arial" w:hAnsi="Arial" w:cs="Arial"/>
          <w:color w:val="000000"/>
        </w:rPr>
        <w:t>,</w:t>
      </w:r>
      <w:r w:rsidR="00B20381">
        <w:rPr>
          <w:rFonts w:ascii="Arial" w:hAnsi="Arial" w:cs="Arial"/>
          <w:color w:val="000000"/>
        </w:rPr>
        <w:t xml:space="preserve"> sports, clothing, etc.) to remember, and then reads </w:t>
      </w:r>
      <w:r>
        <w:rPr>
          <w:rFonts w:ascii="Arial" w:hAnsi="Arial" w:cs="Arial"/>
          <w:color w:val="000000"/>
        </w:rPr>
        <w:t xml:space="preserve">a smaller list </w:t>
      </w:r>
      <w:r w:rsidR="00B20381">
        <w:rPr>
          <w:rFonts w:ascii="Arial" w:hAnsi="Arial" w:cs="Arial"/>
          <w:color w:val="000000"/>
        </w:rPr>
        <w:t xml:space="preserve">of words. The user </w:t>
      </w:r>
      <w:r>
        <w:rPr>
          <w:rFonts w:ascii="Arial" w:hAnsi="Arial" w:cs="Arial"/>
          <w:color w:val="000000"/>
        </w:rPr>
        <w:t xml:space="preserve">must </w:t>
      </w:r>
      <w:r w:rsidR="00B20381">
        <w:rPr>
          <w:rFonts w:ascii="Arial" w:hAnsi="Arial" w:cs="Arial"/>
          <w:color w:val="000000"/>
        </w:rPr>
        <w:t xml:space="preserve">determine which word is common in both lists, and is told to visualize each word as it is being spoken aloud. </w:t>
      </w:r>
      <w:r>
        <w:rPr>
          <w:rFonts w:ascii="Arial" w:hAnsi="Arial" w:cs="Arial"/>
          <w:color w:val="000000"/>
        </w:rPr>
        <w:t xml:space="preserve">If </w:t>
      </w:r>
      <w:r w:rsidR="00B20381">
        <w:rPr>
          <w:rFonts w:ascii="Arial" w:hAnsi="Arial" w:cs="Arial"/>
          <w:color w:val="000000"/>
        </w:rPr>
        <w:t>the user performs well, the difficulty of the exercise increases by incrementing the length of the words the user must remember. Additionally, the word category switches every three questions asked. For example</w:t>
      </w:r>
      <w:proofErr w:type="gramStart"/>
      <w:r w:rsidR="00B20381">
        <w:rPr>
          <w:rFonts w:ascii="Arial" w:hAnsi="Arial" w:cs="Arial"/>
          <w:color w:val="000000"/>
        </w:rPr>
        <w:t>:</w:t>
      </w:r>
      <w:r>
        <w:rPr>
          <w:rFonts w:ascii="Arial" w:hAnsi="Arial" w:cs="Arial"/>
          <w:color w:val="000000"/>
        </w:rPr>
        <w:t xml:space="preserve"> ]</w:t>
      </w:r>
      <w:proofErr w:type="gramEnd"/>
    </w:p>
    <w:p w:rsidR="00B20381" w:rsidRDefault="00B20381" w:rsidP="00B20381">
      <w:pPr>
        <w:spacing w:after="240"/>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Alexa:</w:t>
      </w:r>
      <w:r>
        <w:rPr>
          <w:rFonts w:ascii="Arial" w:hAnsi="Arial" w:cs="Arial"/>
          <w:color w:val="000000"/>
        </w:rPr>
        <w:t xml:space="preserve"> </w:t>
      </w:r>
      <w:r>
        <w:rPr>
          <w:rFonts w:ascii="Arial" w:hAnsi="Arial" w:cs="Arial"/>
          <w:color w:val="0000FF"/>
        </w:rPr>
        <w:t xml:space="preserve">“I will read you a list of words. Remember the words as they are spoken and try and create a visual image of them in your </w:t>
      </w:r>
      <w:commentRangeStart w:id="7"/>
      <w:r>
        <w:rPr>
          <w:rFonts w:ascii="Arial" w:hAnsi="Arial" w:cs="Arial"/>
          <w:color w:val="0000FF"/>
        </w:rPr>
        <w:t>mind</w:t>
      </w:r>
      <w:commentRangeEnd w:id="7"/>
      <w:r w:rsidR="00EB7184">
        <w:rPr>
          <w:rStyle w:val="CommentReference"/>
        </w:rPr>
        <w:commentReference w:id="7"/>
      </w:r>
      <w:r>
        <w:rPr>
          <w:rFonts w:ascii="Arial" w:hAnsi="Arial" w:cs="Arial"/>
          <w:color w:val="0000FF"/>
        </w:rPr>
        <w:t>.”</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color w:val="0000FF"/>
        </w:rPr>
        <w:t xml:space="preserve">Here is a list of 7 words. </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color w:val="0000FF"/>
        </w:rPr>
        <w:t>[</w:t>
      </w:r>
      <w:commentRangeStart w:id="8"/>
      <w:proofErr w:type="gramStart"/>
      <w:r>
        <w:rPr>
          <w:rFonts w:ascii="Arial" w:hAnsi="Arial" w:cs="Arial"/>
          <w:color w:val="0000FF"/>
        </w:rPr>
        <w:t>boxing</w:t>
      </w:r>
      <w:commentRangeEnd w:id="8"/>
      <w:r w:rsidR="005A0776">
        <w:rPr>
          <w:rStyle w:val="CommentReference"/>
        </w:rPr>
        <w:commentReference w:id="8"/>
      </w:r>
      <w:proofErr w:type="gramEnd"/>
      <w:r>
        <w:rPr>
          <w:rFonts w:ascii="Arial" w:hAnsi="Arial" w:cs="Arial"/>
          <w:color w:val="0000FF"/>
        </w:rPr>
        <w:t>. rowing. ping-pong. karate. squash. basketball. softball.]</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color w:val="0000FF"/>
        </w:rPr>
        <w:t xml:space="preserve">Now you'll hear 3 more words. Repeat the word that you recognize from the original list of words. </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color w:val="0000FF"/>
        </w:rPr>
        <w:t xml:space="preserve">If you know, just say: </w:t>
      </w:r>
      <w:del w:id="9" w:author="Mackinnon, Julie" w:date="2018-11-27T16:41:00Z">
        <w:r w:rsidDel="005A0776">
          <w:rPr>
            <w:rFonts w:ascii="Arial" w:hAnsi="Arial" w:cs="Arial"/>
            <w:color w:val="0000FF"/>
          </w:rPr>
          <w:delText xml:space="preserve">the word is, and then </w:delText>
        </w:r>
      </w:del>
      <w:r>
        <w:rPr>
          <w:rFonts w:ascii="Arial" w:hAnsi="Arial" w:cs="Arial"/>
          <w:color w:val="0000FF"/>
        </w:rPr>
        <w:t xml:space="preserve">the word! </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color w:val="0000FF"/>
        </w:rPr>
        <w:t>[softball. handball. cricket.]”</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User:</w:t>
      </w:r>
      <w:r>
        <w:rPr>
          <w:rFonts w:ascii="Arial" w:hAnsi="Arial" w:cs="Arial"/>
          <w:color w:val="000000"/>
        </w:rPr>
        <w:t xml:space="preserve"> </w:t>
      </w:r>
      <w:r>
        <w:rPr>
          <w:rFonts w:ascii="Arial" w:hAnsi="Arial" w:cs="Arial"/>
          <w:color w:val="FF0000"/>
        </w:rPr>
        <w:t>“</w:t>
      </w:r>
      <w:del w:id="10" w:author="Mackinnon, Julie" w:date="2018-11-27T16:41:00Z">
        <w:r w:rsidDel="005A0776">
          <w:rPr>
            <w:rFonts w:ascii="Arial" w:hAnsi="Arial" w:cs="Arial"/>
            <w:color w:val="FF0000"/>
          </w:rPr>
          <w:delText xml:space="preserve">The word is </w:delText>
        </w:r>
      </w:del>
      <w:r>
        <w:rPr>
          <w:rFonts w:ascii="Arial" w:hAnsi="Arial" w:cs="Arial"/>
          <w:color w:val="FF0000"/>
        </w:rPr>
        <w:t>softball”</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Alexa:</w:t>
      </w:r>
      <w:r>
        <w:rPr>
          <w:rFonts w:ascii="Arial" w:hAnsi="Arial" w:cs="Arial"/>
          <w:color w:val="000000"/>
        </w:rPr>
        <w:t xml:space="preserve"> </w:t>
      </w:r>
      <w:r>
        <w:rPr>
          <w:rFonts w:ascii="Arial" w:hAnsi="Arial" w:cs="Arial"/>
          <w:color w:val="0000FF"/>
        </w:rPr>
        <w:t xml:space="preserve">“Great job! Here are 3 more words. </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color w:val="0000FF"/>
        </w:rPr>
        <w:t>[</w:t>
      </w:r>
      <w:proofErr w:type="gramStart"/>
      <w:r>
        <w:rPr>
          <w:rFonts w:ascii="Arial" w:hAnsi="Arial" w:cs="Arial"/>
          <w:color w:val="0000FF"/>
        </w:rPr>
        <w:t>weightlifting</w:t>
      </w:r>
      <w:proofErr w:type="gramEnd"/>
      <w:r>
        <w:rPr>
          <w:rFonts w:ascii="Arial" w:hAnsi="Arial" w:cs="Arial"/>
          <w:color w:val="0000FF"/>
        </w:rPr>
        <w:t>. ping-pong. baseball.]</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User:</w:t>
      </w:r>
      <w:r>
        <w:rPr>
          <w:rFonts w:ascii="Arial" w:hAnsi="Arial" w:cs="Arial"/>
          <w:color w:val="000000"/>
        </w:rPr>
        <w:t xml:space="preserve"> </w:t>
      </w:r>
      <w:r>
        <w:rPr>
          <w:rFonts w:ascii="Arial" w:hAnsi="Arial" w:cs="Arial"/>
          <w:color w:val="FF0000"/>
        </w:rPr>
        <w:t>“The word is softball”</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Alexa:</w:t>
      </w:r>
      <w:r>
        <w:rPr>
          <w:rFonts w:ascii="Arial" w:hAnsi="Arial" w:cs="Arial"/>
          <w:color w:val="000000"/>
        </w:rPr>
        <w:t xml:space="preserve"> </w:t>
      </w:r>
      <w:r>
        <w:rPr>
          <w:rFonts w:ascii="Arial" w:hAnsi="Arial" w:cs="Arial"/>
          <w:color w:val="0000FF"/>
        </w:rPr>
        <w:t>“The correct answer was ping-pong. Let’s try with a new category of words...”</w:t>
      </w:r>
    </w:p>
    <w:p w:rsidR="00B20381" w:rsidRDefault="00B20381" w:rsidP="00B20381">
      <w:pPr>
        <w:rPr>
          <w:rFonts w:ascii="Times New Roman" w:hAnsi="Times New Roman" w:cs="Times New Roman"/>
          <w:sz w:val="24"/>
          <w:szCs w:val="24"/>
        </w:rPr>
      </w:pPr>
    </w:p>
    <w:p w:rsidR="00B20381" w:rsidRDefault="00EB7184" w:rsidP="00B20381">
      <w:pPr>
        <w:rPr>
          <w:rFonts w:ascii="Times New Roman" w:hAnsi="Times New Roman" w:cs="Times New Roman"/>
          <w:sz w:val="24"/>
          <w:szCs w:val="24"/>
        </w:rPr>
      </w:pPr>
      <w:r>
        <w:rPr>
          <w:rFonts w:ascii="Arial" w:hAnsi="Arial" w:cs="Arial"/>
          <w:color w:val="000000"/>
        </w:rPr>
        <w:t>[The numbers-</w:t>
      </w:r>
      <w:r w:rsidR="00B20381">
        <w:rPr>
          <w:rFonts w:ascii="Arial" w:hAnsi="Arial" w:cs="Arial"/>
          <w:color w:val="000000"/>
        </w:rPr>
        <w:t>based exercise presents the u</w:t>
      </w:r>
      <w:r>
        <w:rPr>
          <w:rFonts w:ascii="Arial" w:hAnsi="Arial" w:cs="Arial"/>
          <w:color w:val="000000"/>
        </w:rPr>
        <w:t>ser with a randomly generated 4-</w:t>
      </w:r>
      <w:r w:rsidR="00B20381">
        <w:rPr>
          <w:rFonts w:ascii="Arial" w:hAnsi="Arial" w:cs="Arial"/>
          <w:color w:val="000000"/>
        </w:rPr>
        <w:t>digit number, and the user repeats back the number. For each number the user correctly identifies, the next random number is generated with an extra digit. The user is told to group numbers into smaller chunks of 3 or 4 digits, to help practice their working memory.</w:t>
      </w:r>
      <w:r>
        <w:rPr>
          <w:rFonts w:ascii="Arial" w:hAnsi="Arial" w:cs="Arial"/>
          <w:color w:val="000000"/>
        </w:rPr>
        <w:t>]</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User:</w:t>
      </w:r>
      <w:r>
        <w:rPr>
          <w:rFonts w:ascii="Arial" w:hAnsi="Arial" w:cs="Arial"/>
          <w:color w:val="000000"/>
        </w:rPr>
        <w:t xml:space="preserve"> </w:t>
      </w:r>
      <w:r>
        <w:rPr>
          <w:rFonts w:ascii="Arial" w:hAnsi="Arial" w:cs="Arial"/>
          <w:color w:val="FF0000"/>
        </w:rPr>
        <w:t>“Work with numbers”</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Alexa:</w:t>
      </w:r>
      <w:r>
        <w:rPr>
          <w:rFonts w:ascii="Arial" w:hAnsi="Arial" w:cs="Arial"/>
          <w:color w:val="000000"/>
        </w:rPr>
        <w:t xml:space="preserve"> </w:t>
      </w:r>
      <w:r>
        <w:rPr>
          <w:rFonts w:ascii="Arial" w:hAnsi="Arial" w:cs="Arial"/>
          <w:color w:val="0000FF"/>
        </w:rPr>
        <w:t xml:space="preserve">“I will read you </w:t>
      </w:r>
      <w:commentRangeStart w:id="11"/>
      <w:r>
        <w:rPr>
          <w:rFonts w:ascii="Arial" w:hAnsi="Arial" w:cs="Arial"/>
          <w:color w:val="0000FF"/>
        </w:rPr>
        <w:t>a number that is 4 digits long</w:t>
      </w:r>
      <w:commentRangeEnd w:id="11"/>
      <w:r w:rsidR="00EB7184">
        <w:rPr>
          <w:rStyle w:val="CommentReference"/>
        </w:rPr>
        <w:commentReference w:id="11"/>
      </w:r>
      <w:r>
        <w:rPr>
          <w:rFonts w:ascii="Arial" w:hAnsi="Arial" w:cs="Arial"/>
          <w:color w:val="0000FF"/>
        </w:rPr>
        <w:t xml:space="preserve">. </w:t>
      </w:r>
      <w:commentRangeStart w:id="12"/>
      <w:r>
        <w:rPr>
          <w:rFonts w:ascii="Arial" w:hAnsi="Arial" w:cs="Arial"/>
          <w:color w:val="0000FF"/>
        </w:rPr>
        <w:t>Chunk and remember the digits in groups as they are spoken to you</w:t>
      </w:r>
      <w:commentRangeEnd w:id="12"/>
      <w:r w:rsidR="00DD5797">
        <w:rPr>
          <w:rStyle w:val="CommentReference"/>
        </w:rPr>
        <w:commentReference w:id="12"/>
      </w:r>
      <w:r>
        <w:rPr>
          <w:rFonts w:ascii="Arial" w:hAnsi="Arial" w:cs="Arial"/>
          <w:color w:val="0000FF"/>
        </w:rPr>
        <w:t>. If you know the answer, just say</w:t>
      </w:r>
      <w:ins w:id="13" w:author="Mackinnon, Julie" w:date="2018-11-27T16:42:00Z">
        <w:r w:rsidR="005A0776">
          <w:rPr>
            <w:rFonts w:ascii="Arial" w:hAnsi="Arial" w:cs="Arial"/>
            <w:color w:val="0000FF"/>
          </w:rPr>
          <w:t xml:space="preserve"> the numbers you heard</w:t>
        </w:r>
      </w:ins>
      <w:proofErr w:type="gramStart"/>
      <w:r>
        <w:rPr>
          <w:rFonts w:ascii="Arial" w:hAnsi="Arial" w:cs="Arial"/>
          <w:color w:val="0000FF"/>
        </w:rPr>
        <w:t xml:space="preserve">: </w:t>
      </w:r>
      <w:proofErr w:type="gramEnd"/>
      <w:del w:id="14" w:author="Mackinnon, Julie" w:date="2018-11-27T16:41:00Z">
        <w:r w:rsidDel="005A0776">
          <w:rPr>
            <w:rFonts w:ascii="Arial" w:hAnsi="Arial" w:cs="Arial"/>
            <w:color w:val="0000FF"/>
          </w:rPr>
          <w:delText>the numbers are, and then the numbers.</w:delText>
        </w:r>
      </w:del>
      <w:del w:id="15" w:author="Mackinnon, Julie" w:date="2018-11-27T16:42:00Z">
        <w:r w:rsidDel="005A0776">
          <w:rPr>
            <w:rFonts w:ascii="Arial" w:hAnsi="Arial" w:cs="Arial"/>
            <w:color w:val="0000FF"/>
          </w:rPr>
          <w:delText xml:space="preserve"> 6. 0. 3. 4.</w:delText>
        </w:r>
      </w:del>
      <w:r>
        <w:rPr>
          <w:rFonts w:ascii="Arial" w:hAnsi="Arial" w:cs="Arial"/>
          <w:color w:val="0000FF"/>
        </w:rPr>
        <w:t>”</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User:</w:t>
      </w:r>
      <w:r>
        <w:rPr>
          <w:rFonts w:ascii="Arial" w:hAnsi="Arial" w:cs="Arial"/>
          <w:color w:val="000000"/>
        </w:rPr>
        <w:t xml:space="preserve"> </w:t>
      </w:r>
      <w:r>
        <w:rPr>
          <w:rFonts w:ascii="Arial" w:hAnsi="Arial" w:cs="Arial"/>
          <w:color w:val="FF0000"/>
        </w:rPr>
        <w:t>“</w:t>
      </w:r>
      <w:del w:id="16" w:author="Mackinnon, Julie" w:date="2018-11-27T16:42:00Z">
        <w:r w:rsidDel="005A0776">
          <w:rPr>
            <w:rFonts w:ascii="Arial" w:hAnsi="Arial" w:cs="Arial"/>
            <w:color w:val="FF0000"/>
          </w:rPr>
          <w:delText xml:space="preserve">the numbers are </w:delText>
        </w:r>
      </w:del>
      <w:r>
        <w:rPr>
          <w:rFonts w:ascii="Arial" w:hAnsi="Arial" w:cs="Arial"/>
          <w:color w:val="FF0000"/>
        </w:rPr>
        <w:t>six zero three four”</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Alexa:</w:t>
      </w:r>
      <w:r>
        <w:rPr>
          <w:rFonts w:ascii="Arial" w:hAnsi="Arial" w:cs="Arial"/>
          <w:color w:val="000000"/>
        </w:rPr>
        <w:t xml:space="preserve"> </w:t>
      </w:r>
      <w:r>
        <w:rPr>
          <w:rFonts w:ascii="Arial" w:hAnsi="Arial" w:cs="Arial"/>
          <w:color w:val="0000FF"/>
        </w:rPr>
        <w:t>“Great job</w:t>
      </w:r>
      <w:proofErr w:type="gramStart"/>
      <w:r>
        <w:rPr>
          <w:rFonts w:ascii="Arial" w:hAnsi="Arial" w:cs="Arial"/>
          <w:color w:val="0000FF"/>
        </w:rPr>
        <w:t>. .</w:t>
      </w:r>
      <w:proofErr w:type="gramEnd"/>
      <w:r>
        <w:rPr>
          <w:rFonts w:ascii="Arial" w:hAnsi="Arial" w:cs="Arial"/>
          <w:color w:val="0000FF"/>
        </w:rPr>
        <w:t xml:space="preserve"> Let's increase the difficulty by adding 1 more digit. I will read you </w:t>
      </w:r>
      <w:commentRangeStart w:id="17"/>
      <w:r>
        <w:rPr>
          <w:rFonts w:ascii="Arial" w:hAnsi="Arial" w:cs="Arial"/>
          <w:color w:val="0000FF"/>
        </w:rPr>
        <w:t>a number that is 5 digits long</w:t>
      </w:r>
      <w:commentRangeEnd w:id="17"/>
      <w:r w:rsidR="00DD5797">
        <w:rPr>
          <w:rStyle w:val="CommentReference"/>
        </w:rPr>
        <w:commentReference w:id="17"/>
      </w:r>
      <w:commentRangeStart w:id="18"/>
      <w:r>
        <w:rPr>
          <w:rFonts w:ascii="Arial" w:hAnsi="Arial" w:cs="Arial"/>
          <w:color w:val="0000FF"/>
        </w:rPr>
        <w:t>. Chunk and remember the digits in groups as they are spoken to you</w:t>
      </w:r>
      <w:commentRangeEnd w:id="18"/>
      <w:r w:rsidR="00DD5797">
        <w:rPr>
          <w:rStyle w:val="CommentReference"/>
        </w:rPr>
        <w:commentReference w:id="18"/>
      </w:r>
      <w:r>
        <w:rPr>
          <w:rFonts w:ascii="Arial" w:hAnsi="Arial" w:cs="Arial"/>
          <w:color w:val="0000FF"/>
        </w:rPr>
        <w:t>. 9. 4. 3. 6. 1.”</w:t>
      </w:r>
    </w:p>
    <w:p w:rsidR="00B20381" w:rsidRDefault="00B20381" w:rsidP="00B20381">
      <w:pPr>
        <w:rPr>
          <w:rFonts w:ascii="Times New Roman" w:hAnsi="Times New Roman" w:cs="Times New Roman"/>
          <w:sz w:val="24"/>
          <w:szCs w:val="24"/>
        </w:rPr>
      </w:pPr>
    </w:p>
    <w:p w:rsidR="00B20381" w:rsidRDefault="00B20381" w:rsidP="00B20381">
      <w:pPr>
        <w:rPr>
          <w:rFonts w:ascii="Times New Roman" w:hAnsi="Times New Roman" w:cs="Times New Roman"/>
          <w:sz w:val="24"/>
          <w:szCs w:val="24"/>
        </w:rPr>
      </w:pPr>
      <w:r>
        <w:rPr>
          <w:rFonts w:ascii="Arial" w:hAnsi="Arial" w:cs="Arial"/>
          <w:b/>
          <w:bCs/>
          <w:color w:val="000000"/>
        </w:rPr>
        <w:t>User:</w:t>
      </w:r>
      <w:r>
        <w:rPr>
          <w:rFonts w:ascii="Arial" w:hAnsi="Arial" w:cs="Arial"/>
          <w:color w:val="000000"/>
        </w:rPr>
        <w:t xml:space="preserve"> </w:t>
      </w:r>
      <w:r>
        <w:rPr>
          <w:rFonts w:ascii="Arial" w:hAnsi="Arial" w:cs="Arial"/>
          <w:color w:val="FF0000"/>
        </w:rPr>
        <w:t>“</w:t>
      </w:r>
      <w:del w:id="19" w:author="Mackinnon, Julie" w:date="2018-11-27T16:42:00Z">
        <w:r w:rsidDel="005A0776">
          <w:rPr>
            <w:rFonts w:ascii="Arial" w:hAnsi="Arial" w:cs="Arial"/>
            <w:color w:val="FF0000"/>
          </w:rPr>
          <w:delText xml:space="preserve">the numbers are </w:delText>
        </w:r>
      </w:del>
      <w:r>
        <w:rPr>
          <w:rFonts w:ascii="Arial" w:hAnsi="Arial" w:cs="Arial"/>
          <w:color w:val="FF0000"/>
        </w:rPr>
        <w:t>nine four two six one”</w:t>
      </w:r>
    </w:p>
    <w:p w:rsidR="00B20381" w:rsidRDefault="00B20381" w:rsidP="00B20381">
      <w:pPr>
        <w:rPr>
          <w:color w:val="1F497D"/>
        </w:rPr>
      </w:pPr>
      <w:r>
        <w:rPr>
          <w:rFonts w:ascii="Times New Roman" w:hAnsi="Times New Roman" w:cs="Times New Roman"/>
          <w:sz w:val="24"/>
          <w:szCs w:val="24"/>
        </w:rPr>
        <w:br/>
      </w:r>
      <w:r>
        <w:rPr>
          <w:rFonts w:ascii="Arial" w:hAnsi="Arial" w:cs="Arial"/>
          <w:b/>
          <w:bCs/>
          <w:color w:val="000000"/>
        </w:rPr>
        <w:t>Alexa:</w:t>
      </w:r>
      <w:r>
        <w:rPr>
          <w:rFonts w:ascii="Arial" w:hAnsi="Arial" w:cs="Arial"/>
          <w:color w:val="000000"/>
        </w:rPr>
        <w:t xml:space="preserve"> </w:t>
      </w:r>
      <w:r>
        <w:rPr>
          <w:rFonts w:ascii="Arial" w:hAnsi="Arial" w:cs="Arial"/>
          <w:color w:val="0000FF"/>
        </w:rPr>
        <w:t xml:space="preserve">“The correct answer was: 9. 4. 3. 6. 1. Let's decrease the difficulty by removing 1 digit. I will read you a </w:t>
      </w:r>
      <w:commentRangeStart w:id="20"/>
      <w:r>
        <w:rPr>
          <w:rFonts w:ascii="Arial" w:hAnsi="Arial" w:cs="Arial"/>
          <w:color w:val="0000FF"/>
        </w:rPr>
        <w:t>number that is 4 digits long</w:t>
      </w:r>
      <w:commentRangeEnd w:id="20"/>
      <w:r w:rsidR="00DD5797">
        <w:rPr>
          <w:rStyle w:val="CommentReference"/>
        </w:rPr>
        <w:commentReference w:id="20"/>
      </w:r>
      <w:r>
        <w:rPr>
          <w:rFonts w:ascii="Arial" w:hAnsi="Arial" w:cs="Arial"/>
          <w:color w:val="0000FF"/>
        </w:rPr>
        <w:t xml:space="preserve">. </w:t>
      </w:r>
      <w:commentRangeStart w:id="21"/>
      <w:r>
        <w:rPr>
          <w:rFonts w:ascii="Arial" w:hAnsi="Arial" w:cs="Arial"/>
          <w:color w:val="0000FF"/>
        </w:rPr>
        <w:t>Chunk and remember the digits in groups as they are spoken to you</w:t>
      </w:r>
      <w:commentRangeEnd w:id="21"/>
      <w:r w:rsidR="00DD5797">
        <w:rPr>
          <w:rStyle w:val="CommentReference"/>
        </w:rPr>
        <w:commentReference w:id="21"/>
      </w:r>
      <w:r>
        <w:rPr>
          <w:rFonts w:ascii="Arial" w:hAnsi="Arial" w:cs="Arial"/>
          <w:color w:val="0000FF"/>
        </w:rPr>
        <w:t>. 2. 3. 3. 9...”</w:t>
      </w:r>
    </w:p>
    <w:p w:rsidR="00BB15A8" w:rsidRPr="00B20381" w:rsidRDefault="00BB15A8" w:rsidP="00B20381"/>
    <w:sectPr w:rsidR="00BB15A8" w:rsidRPr="00B203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ckinnon, Julie" w:date="2018-11-13T17:32:00Z" w:initials="MJ">
    <w:p w:rsidR="00EB7184" w:rsidRDefault="00EB7184">
      <w:pPr>
        <w:pStyle w:val="CommentText"/>
      </w:pPr>
      <w:r>
        <w:rPr>
          <w:rStyle w:val="CommentReference"/>
        </w:rPr>
        <w:annotationRef/>
      </w:r>
      <w:r>
        <w:t>Staying Sharp from AARP,</w:t>
      </w:r>
    </w:p>
  </w:comment>
  <w:comment w:id="7" w:author="Mackinnon, Julie" w:date="2018-11-13T17:30:00Z" w:initials="MJ">
    <w:p w:rsidR="00EB7184" w:rsidRDefault="00EB7184">
      <w:pPr>
        <w:pStyle w:val="CommentText"/>
      </w:pPr>
      <w:r>
        <w:rPr>
          <w:rStyle w:val="CommentReference"/>
        </w:rPr>
        <w:annotationRef/>
      </w:r>
      <w:r>
        <w:t>Maybe add something like:  “For example, when you hear the word “bird,” imagine what a bird looks like and what makes it unique, e.g., it spreads its wings to fly. This will help you strengthen your working memory.”</w:t>
      </w:r>
    </w:p>
    <w:p w:rsidR="00EB7184" w:rsidRDefault="00EB7184">
      <w:pPr>
        <w:pStyle w:val="CommentText"/>
      </w:pPr>
    </w:p>
  </w:comment>
  <w:comment w:id="8" w:author="Mackinnon, Julie" w:date="2018-11-27T16:40:00Z" w:initials="MJ">
    <w:p w:rsidR="005A0776" w:rsidRDefault="005A0776">
      <w:pPr>
        <w:pStyle w:val="CommentText"/>
      </w:pPr>
      <w:r>
        <w:rPr>
          <w:rStyle w:val="CommentReference"/>
        </w:rPr>
        <w:annotationRef/>
      </w:r>
      <w:r>
        <w:t xml:space="preserve">Alexa is saying “dot” before the first word in the series – always. We replicated this many times. </w:t>
      </w:r>
    </w:p>
  </w:comment>
  <w:comment w:id="11" w:author="Mackinnon, Julie" w:date="2018-11-13T17:34:00Z" w:initials="MJ">
    <w:p w:rsidR="00EB7184" w:rsidRDefault="00EB7184">
      <w:pPr>
        <w:pStyle w:val="CommentText"/>
      </w:pPr>
      <w:r>
        <w:rPr>
          <w:rStyle w:val="CommentReference"/>
        </w:rPr>
        <w:annotationRef/>
      </w:r>
      <w:r>
        <w:t xml:space="preserve">Should we say “a group of numbers” </w:t>
      </w:r>
      <w:proofErr w:type="gramStart"/>
      <w:r>
        <w:t>instead ?</w:t>
      </w:r>
      <w:proofErr w:type="gramEnd"/>
      <w:r>
        <w:t xml:space="preserve"> </w:t>
      </w:r>
    </w:p>
    <w:p w:rsidR="00EB7184" w:rsidRDefault="00EB7184">
      <w:pPr>
        <w:pStyle w:val="CommentText"/>
      </w:pPr>
    </w:p>
  </w:comment>
  <w:comment w:id="12" w:author="Mackinnon, Julie" w:date="2018-11-13T17:40:00Z" w:initials="MJ">
    <w:p w:rsidR="00DD5797" w:rsidRDefault="00DD5797">
      <w:pPr>
        <w:pStyle w:val="CommentText"/>
      </w:pPr>
      <w:r>
        <w:rPr>
          <w:rStyle w:val="CommentReference"/>
        </w:rPr>
        <w:annotationRef/>
      </w:r>
      <w:r>
        <w:t>Maybe say something like “As you hear the numbers, remember them in small groups or 2, 3, or 4 numbers. This will help you strengthen your working memory.”</w:t>
      </w:r>
    </w:p>
  </w:comment>
  <w:comment w:id="17" w:author="Mackinnon, Julie" w:date="2018-11-13T17:37:00Z" w:initials="MJ">
    <w:p w:rsidR="00DD5797" w:rsidRDefault="00DD5797">
      <w:pPr>
        <w:pStyle w:val="CommentText"/>
      </w:pPr>
      <w:r>
        <w:rPr>
          <w:rStyle w:val="CommentReference"/>
        </w:rPr>
        <w:annotationRef/>
      </w:r>
      <w:r>
        <w:t xml:space="preserve">Maybe say “5 numbers” </w:t>
      </w:r>
    </w:p>
  </w:comment>
  <w:comment w:id="18" w:author="Mackinnon, Julie" w:date="2018-11-13T17:40:00Z" w:initials="MJ">
    <w:p w:rsidR="00DD5797" w:rsidRDefault="00DD5797" w:rsidP="00DD5797">
      <w:pPr>
        <w:pStyle w:val="CommentText"/>
      </w:pPr>
      <w:r>
        <w:rPr>
          <w:rStyle w:val="CommentReference"/>
        </w:rPr>
        <w:annotationRef/>
      </w:r>
      <w:r>
        <w:t>See comment above – use same language or variation?</w:t>
      </w:r>
    </w:p>
  </w:comment>
  <w:comment w:id="20" w:author="Mackinnon, Julie" w:date="2018-11-13T17:38:00Z" w:initials="MJ">
    <w:p w:rsidR="00DD5797" w:rsidRDefault="00DD5797">
      <w:pPr>
        <w:pStyle w:val="CommentText"/>
      </w:pPr>
      <w:r>
        <w:rPr>
          <w:rStyle w:val="CommentReference"/>
        </w:rPr>
        <w:annotationRef/>
      </w:r>
      <w:r>
        <w:t>Again, maybe change to “4 numbers</w:t>
      </w:r>
    </w:p>
    <w:p w:rsidR="00DD5797" w:rsidRDefault="00DD5797">
      <w:pPr>
        <w:pStyle w:val="CommentText"/>
      </w:pPr>
      <w:r>
        <w:t xml:space="preserve">” </w:t>
      </w:r>
    </w:p>
  </w:comment>
  <w:comment w:id="21" w:author="Mackinnon, Julie" w:date="2018-11-13T17:39:00Z" w:initials="MJ">
    <w:p w:rsidR="00DD5797" w:rsidRDefault="00DD5797">
      <w:pPr>
        <w:pStyle w:val="CommentText"/>
      </w:pPr>
      <w:r>
        <w:rPr>
          <w:rStyle w:val="CommentReference"/>
        </w:rPr>
        <w:annotationRef/>
      </w:r>
      <w:r>
        <w:t>See comments above – use same or similar language?</w:t>
      </w:r>
    </w:p>
    <w:p w:rsidR="00DD5797" w:rsidRDefault="00DD5797">
      <w:pPr>
        <w:pStyle w:val="CommentText"/>
      </w:pPr>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ckinnon, Julie">
    <w15:presenceInfo w15:providerId="AD" w15:userId="S-1-5-21-56041125-374418636-165574623-1676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381"/>
    <w:rsid w:val="005A0776"/>
    <w:rsid w:val="009F698D"/>
    <w:rsid w:val="00B20381"/>
    <w:rsid w:val="00BB15A8"/>
    <w:rsid w:val="00DD5797"/>
    <w:rsid w:val="00EB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2928"/>
  <w15:chartTrackingRefBased/>
  <w15:docId w15:val="{560D88F0-1C21-44C2-B2E8-75B24BE7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38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7184"/>
    <w:rPr>
      <w:sz w:val="16"/>
      <w:szCs w:val="16"/>
    </w:rPr>
  </w:style>
  <w:style w:type="paragraph" w:styleId="CommentText">
    <w:name w:val="annotation text"/>
    <w:basedOn w:val="Normal"/>
    <w:link w:val="CommentTextChar"/>
    <w:uiPriority w:val="99"/>
    <w:semiHidden/>
    <w:unhideWhenUsed/>
    <w:rsid w:val="00EB7184"/>
    <w:rPr>
      <w:sz w:val="20"/>
      <w:szCs w:val="20"/>
    </w:rPr>
  </w:style>
  <w:style w:type="character" w:customStyle="1" w:styleId="CommentTextChar">
    <w:name w:val="Comment Text Char"/>
    <w:basedOn w:val="DefaultParagraphFont"/>
    <w:link w:val="CommentText"/>
    <w:uiPriority w:val="99"/>
    <w:semiHidden/>
    <w:rsid w:val="00EB718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EB7184"/>
    <w:rPr>
      <w:b/>
      <w:bCs/>
    </w:rPr>
  </w:style>
  <w:style w:type="character" w:customStyle="1" w:styleId="CommentSubjectChar">
    <w:name w:val="Comment Subject Char"/>
    <w:basedOn w:val="CommentTextChar"/>
    <w:link w:val="CommentSubject"/>
    <w:uiPriority w:val="99"/>
    <w:semiHidden/>
    <w:rsid w:val="00EB7184"/>
    <w:rPr>
      <w:rFonts w:ascii="Calibri" w:hAnsi="Calibri" w:cs="Calibri"/>
      <w:b/>
      <w:bCs/>
      <w:sz w:val="20"/>
      <w:szCs w:val="20"/>
    </w:rPr>
  </w:style>
  <w:style w:type="paragraph" w:styleId="BalloonText">
    <w:name w:val="Balloon Text"/>
    <w:basedOn w:val="Normal"/>
    <w:link w:val="BalloonTextChar"/>
    <w:uiPriority w:val="99"/>
    <w:semiHidden/>
    <w:unhideWhenUsed/>
    <w:rsid w:val="00EB7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184"/>
    <w:rPr>
      <w:rFonts w:ascii="Segoe UI" w:hAnsi="Segoe UI" w:cs="Segoe UI"/>
      <w:sz w:val="18"/>
      <w:szCs w:val="18"/>
    </w:rPr>
  </w:style>
  <w:style w:type="paragraph" w:styleId="Revision">
    <w:name w:val="Revision"/>
    <w:hidden/>
    <w:uiPriority w:val="99"/>
    <w:semiHidden/>
    <w:rsid w:val="005A0776"/>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AARP</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Mackinnon, Julie</dc:creator>
  <cp:keywords/>
  <dc:description/>
  <cp:lastModifiedBy>Mackinnon, Julie</cp:lastModifiedBy>
  <cp:revision>2</cp:revision>
  <dcterms:created xsi:type="dcterms:W3CDTF">2018-11-13T22:40:00Z</dcterms:created>
  <dcterms:modified xsi:type="dcterms:W3CDTF">2018-11-13T22:40:00Z</dcterms:modified>
</cp:coreProperties>
</file>